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95B60" w14:textId="51EC8208" w:rsidR="00DE3C27" w:rsidRDefault="00DE3C27" w:rsidP="00140B6C">
      <w:pPr>
        <w:ind w:left="720" w:hanging="360"/>
      </w:pPr>
      <w:r>
        <w:t>New Git</w:t>
      </w:r>
    </w:p>
    <w:p w14:paraId="3025DDF5" w14:textId="1C815853" w:rsidR="00BD1E5F" w:rsidRDefault="00BD1E5F" w:rsidP="00140B6C">
      <w:pPr>
        <w:pStyle w:val="ListParagraph"/>
        <w:numPr>
          <w:ilvl w:val="0"/>
          <w:numId w:val="1"/>
        </w:numPr>
      </w:pPr>
      <w:r>
        <w:t xml:space="preserve">Gather </w:t>
      </w:r>
      <w:r w:rsidR="008264A5">
        <w:t>the</w:t>
      </w:r>
      <w:r>
        <w:t xml:space="preserve"> group member to</w:t>
      </w:r>
      <w:r w:rsidR="008264A5">
        <w:t>g</w:t>
      </w:r>
      <w:r>
        <w:t>ether</w:t>
      </w:r>
      <w:r w:rsidR="00C42A7C">
        <w:t xml:space="preserve"> and do the paper</w:t>
      </w:r>
      <w:del w:id="0" w:author="Mohammad Sorkhian" w:date="2021-01-08T20:20:00Z">
        <w:r w:rsidR="00C42A7C" w:rsidDel="00960D97">
          <w:delText xml:space="preserve"> </w:delText>
        </w:r>
      </w:del>
      <w:r w:rsidR="00C42A7C">
        <w:t>work to include other group members</w:t>
      </w:r>
    </w:p>
    <w:p w14:paraId="16D9F182" w14:textId="77777777" w:rsidR="00635362" w:rsidRDefault="00635362" w:rsidP="00635362">
      <w:pPr>
        <w:pStyle w:val="ListParagraph"/>
      </w:pPr>
    </w:p>
    <w:p w14:paraId="2BC60FFE" w14:textId="720792A6" w:rsidR="00635362" w:rsidRDefault="00140B6C" w:rsidP="00635362">
      <w:pPr>
        <w:pStyle w:val="ListParagraph"/>
        <w:numPr>
          <w:ilvl w:val="0"/>
          <w:numId w:val="1"/>
        </w:numPr>
      </w:pPr>
      <w:r>
        <w:t>Setup a base group</w:t>
      </w:r>
      <w:r w:rsidR="008264A5">
        <w:t xml:space="preserve"> communication channel</w:t>
      </w:r>
      <w:r>
        <w:t xml:space="preserve"> and shared working platform</w:t>
      </w:r>
    </w:p>
    <w:p w14:paraId="65E560F9" w14:textId="77777777" w:rsidR="00635362" w:rsidRDefault="00635362" w:rsidP="00635362">
      <w:pPr>
        <w:pStyle w:val="ListParagraph"/>
      </w:pPr>
    </w:p>
    <w:p w14:paraId="30363AB0" w14:textId="4E2FB547" w:rsidR="00DB6A69" w:rsidRDefault="00AC7BC9" w:rsidP="00140B6C">
      <w:pPr>
        <w:pStyle w:val="ListParagraph"/>
        <w:numPr>
          <w:ilvl w:val="0"/>
          <w:numId w:val="1"/>
        </w:numPr>
      </w:pPr>
      <w:r>
        <w:t>Orientation sessions in the group that all members get familiar with the foundation and the ultimate design</w:t>
      </w:r>
    </w:p>
    <w:p w14:paraId="5B3ACA8A" w14:textId="162F50AA" w:rsidR="00AC7BC9" w:rsidRDefault="00AC7BC9" w:rsidP="00DB6A69">
      <w:pPr>
        <w:pStyle w:val="ListParagraph"/>
      </w:pPr>
      <w:r>
        <w:t xml:space="preserve"> </w:t>
      </w:r>
    </w:p>
    <w:p w14:paraId="1257815D" w14:textId="5AAAD5F5" w:rsidR="008264A5" w:rsidRDefault="008E16B9" w:rsidP="004940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 w:bidi="fa-IR"/>
        </w:rPr>
        <w:t xml:space="preserve">Design and Develop </w:t>
      </w:r>
      <w:r w:rsidR="005C2555">
        <w:rPr>
          <w:lang w:val="en-US" w:bidi="fa-IR"/>
        </w:rPr>
        <w:t xml:space="preserve">Windows-based </w:t>
      </w:r>
      <w:r>
        <w:rPr>
          <w:lang w:val="en-US" w:bidi="fa-IR"/>
        </w:rPr>
        <w:t>"</w:t>
      </w:r>
      <w:r w:rsidR="004940B7">
        <w:rPr>
          <w:lang w:val="en-US" w:bidi="fa-IR"/>
        </w:rPr>
        <w:t xml:space="preserve">Monitoring &amp; Data Logging" </w:t>
      </w:r>
      <w:r w:rsidR="008264A5">
        <w:rPr>
          <w:lang w:val="en-US" w:bidi="fa-IR"/>
        </w:rPr>
        <w:t>Software:</w:t>
      </w:r>
    </w:p>
    <w:p w14:paraId="3DE76192" w14:textId="1EA7B030" w:rsidR="004940B7" w:rsidRPr="005C2555" w:rsidRDefault="002A5676">
      <w:pPr>
        <w:pStyle w:val="ListParagraph"/>
        <w:numPr>
          <w:ilvl w:val="0"/>
          <w:numId w:val="3"/>
        </w:numPr>
        <w:rPr>
          <w:lang w:val="en-US" w:bidi="fa-IR"/>
        </w:rPr>
      </w:pPr>
      <w:r>
        <w:rPr>
          <w:lang w:val="en-US" w:bidi="fa-IR"/>
        </w:rPr>
        <w:t>Figuring out</w:t>
      </w:r>
      <w:r w:rsidR="001573D3" w:rsidRPr="005C2555">
        <w:rPr>
          <w:lang w:val="en-US" w:bidi="fa-IR"/>
        </w:rPr>
        <w:t xml:space="preserve"> the </w:t>
      </w:r>
      <w:r w:rsidR="00960D97">
        <w:rPr>
          <w:lang w:val="en-US" w:bidi="fa-IR"/>
        </w:rPr>
        <w:t>software project's technical requiremen</w:t>
      </w:r>
      <w:r w:rsidR="001573D3" w:rsidRPr="005C2555">
        <w:rPr>
          <w:lang w:val="en-US" w:bidi="fa-IR"/>
        </w:rPr>
        <w:t>t</w:t>
      </w:r>
      <w:r w:rsidR="00960D97">
        <w:rPr>
          <w:lang w:val="en-US" w:bidi="fa-IR"/>
        </w:rPr>
        <w:t>s</w:t>
      </w:r>
      <w:r w:rsidR="004940B7" w:rsidRPr="005C2555">
        <w:rPr>
          <w:lang w:val="en-US" w:bidi="fa-IR"/>
        </w:rPr>
        <w:t xml:space="preserve"> </w:t>
      </w:r>
      <w:r w:rsidR="005C2555" w:rsidRPr="005C2555">
        <w:rPr>
          <w:lang w:val="en-US" w:bidi="fa-IR"/>
        </w:rPr>
        <w:t xml:space="preserve">such as </w:t>
      </w:r>
      <w:r w:rsidR="005C2555">
        <w:rPr>
          <w:lang w:val="en-US" w:bidi="fa-IR"/>
        </w:rPr>
        <w:t>database, APIs components, hardware modules needed to send/receive data</w:t>
      </w:r>
      <w:r w:rsidR="00960D97">
        <w:rPr>
          <w:lang w:val="en-US" w:bidi="fa-IR"/>
        </w:rPr>
        <w:t>,</w:t>
      </w:r>
      <w:r w:rsidR="00553D3C">
        <w:rPr>
          <w:lang w:val="en-US" w:bidi="fa-IR"/>
        </w:rPr>
        <w:t xml:space="preserve"> and other resources</w:t>
      </w:r>
      <w:r w:rsidR="005C2555">
        <w:rPr>
          <w:lang w:val="en-US" w:bidi="fa-IR"/>
        </w:rPr>
        <w:t>.</w:t>
      </w:r>
      <w:r w:rsidR="00DE79E6">
        <w:rPr>
          <w:lang w:val="en-US" w:bidi="fa-IR"/>
        </w:rPr>
        <w:t xml:space="preserve"> </w:t>
      </w:r>
      <w:r w:rsidR="00DE79E6" w:rsidRPr="007D14AB">
        <w:rPr>
          <w:color w:val="4472C4" w:themeColor="accent1"/>
          <w:lang w:val="en-US" w:bidi="fa-IR"/>
        </w:rPr>
        <w:t>(1 week)</w:t>
      </w:r>
    </w:p>
    <w:p w14:paraId="56F14A17" w14:textId="292629F1" w:rsidR="001573D3" w:rsidRPr="007D14AB" w:rsidRDefault="001573D3" w:rsidP="004940B7">
      <w:pPr>
        <w:pStyle w:val="ListParagraph"/>
        <w:numPr>
          <w:ilvl w:val="0"/>
          <w:numId w:val="3"/>
        </w:numPr>
        <w:rPr>
          <w:color w:val="4472C4" w:themeColor="accent1"/>
          <w:lang w:val="en-US" w:bidi="fa-IR"/>
        </w:rPr>
      </w:pPr>
      <w:r>
        <w:rPr>
          <w:lang w:val="en-US" w:bidi="fa-IR"/>
        </w:rPr>
        <w:t>Designing and Prototyping Software</w:t>
      </w:r>
      <w:r w:rsidR="00553D3C">
        <w:rPr>
          <w:lang w:val="en-US" w:bidi="fa-IR"/>
        </w:rPr>
        <w:t xml:space="preserve"> (</w:t>
      </w:r>
      <w:r w:rsidR="00E1407E">
        <w:rPr>
          <w:lang w:val="en-US" w:bidi="fa-IR"/>
        </w:rPr>
        <w:t xml:space="preserve">specifying programming language, designing </w:t>
      </w:r>
      <w:r w:rsidR="00960D97">
        <w:rPr>
          <w:lang w:val="en-US" w:bidi="fa-IR"/>
        </w:rPr>
        <w:t xml:space="preserve">a </w:t>
      </w:r>
      <w:r w:rsidR="00553D3C">
        <w:rPr>
          <w:lang w:val="en-US" w:bidi="fa-IR"/>
        </w:rPr>
        <w:t xml:space="preserve">user interface, </w:t>
      </w:r>
      <w:r w:rsidR="00E1407E">
        <w:rPr>
          <w:lang w:val="en-US" w:bidi="fa-IR"/>
        </w:rPr>
        <w:t>defining methods of solving problems, etc.</w:t>
      </w:r>
      <w:r w:rsidR="00DE79E6">
        <w:rPr>
          <w:lang w:val="en-US" w:bidi="fa-IR"/>
        </w:rPr>
        <w:t xml:space="preserve"> </w:t>
      </w:r>
      <w:r w:rsidR="00DE79E6" w:rsidRPr="007D14AB">
        <w:rPr>
          <w:color w:val="4472C4" w:themeColor="accent1"/>
          <w:lang w:val="en-US" w:bidi="fa-IR"/>
        </w:rPr>
        <w:t>(1 month)</w:t>
      </w:r>
    </w:p>
    <w:p w14:paraId="5891D34A" w14:textId="44828546" w:rsidR="004940B7" w:rsidRPr="007D14AB" w:rsidRDefault="004940B7">
      <w:pPr>
        <w:pStyle w:val="ListParagraph"/>
        <w:numPr>
          <w:ilvl w:val="0"/>
          <w:numId w:val="3"/>
        </w:numPr>
        <w:rPr>
          <w:color w:val="4472C4" w:themeColor="accent1"/>
          <w:lang w:val="en-US" w:bidi="fa-IR"/>
        </w:rPr>
      </w:pPr>
      <w:r>
        <w:rPr>
          <w:lang w:val="en-US" w:bidi="fa-IR"/>
        </w:rPr>
        <w:t>Software Development</w:t>
      </w:r>
      <w:r w:rsidR="00DE79E6">
        <w:rPr>
          <w:lang w:val="en-US" w:bidi="fa-IR"/>
        </w:rPr>
        <w:t xml:space="preserve"> </w:t>
      </w:r>
      <w:r w:rsidR="00DE79E6" w:rsidRPr="007D14AB">
        <w:rPr>
          <w:color w:val="4472C4" w:themeColor="accent1"/>
          <w:lang w:val="en-US" w:bidi="fa-IR"/>
        </w:rPr>
        <w:t>(1.5 months)</w:t>
      </w:r>
    </w:p>
    <w:p w14:paraId="1C5F10E6" w14:textId="3823C876" w:rsidR="004940B7" w:rsidRPr="007D14AB" w:rsidRDefault="004940B7">
      <w:pPr>
        <w:pStyle w:val="ListParagraph"/>
        <w:numPr>
          <w:ilvl w:val="0"/>
          <w:numId w:val="3"/>
        </w:numPr>
        <w:rPr>
          <w:color w:val="4472C4" w:themeColor="accent1"/>
          <w:lang w:val="en-US" w:bidi="fa-IR"/>
        </w:rPr>
      </w:pPr>
      <w:r>
        <w:rPr>
          <w:lang w:val="en-US" w:bidi="fa-IR"/>
        </w:rPr>
        <w:t>Testing, Tracking</w:t>
      </w:r>
      <w:r w:rsidR="00960D97">
        <w:rPr>
          <w:lang w:val="en-US" w:bidi="fa-IR"/>
        </w:rPr>
        <w:t>,</w:t>
      </w:r>
      <w:r>
        <w:rPr>
          <w:lang w:val="en-US" w:bidi="fa-IR"/>
        </w:rPr>
        <w:t xml:space="preserve"> and Fixing Bugs</w:t>
      </w:r>
      <w:r w:rsidR="00E1407E">
        <w:rPr>
          <w:lang w:val="en-US" w:bidi="fa-IR"/>
        </w:rPr>
        <w:t xml:space="preserve"> to </w:t>
      </w:r>
      <w:r w:rsidR="00E1407E" w:rsidRPr="00E1407E">
        <w:rPr>
          <w:lang w:val="en-US" w:bidi="fa-IR"/>
        </w:rPr>
        <w:t>reduce the number of bugs and glitches that users encounter.</w:t>
      </w:r>
      <w:r w:rsidR="00DE79E6">
        <w:rPr>
          <w:lang w:val="en-US" w:bidi="fa-IR"/>
        </w:rPr>
        <w:t xml:space="preserve"> </w:t>
      </w:r>
      <w:r w:rsidR="00DE79E6" w:rsidRPr="007D14AB">
        <w:rPr>
          <w:color w:val="4472C4" w:themeColor="accent1"/>
          <w:lang w:val="en-US" w:bidi="fa-IR"/>
        </w:rPr>
        <w:t>(1.5 months)</w:t>
      </w:r>
    </w:p>
    <w:p w14:paraId="050FC043" w14:textId="7247C3DB" w:rsidR="00DE79E6" w:rsidRPr="00C31683" w:rsidRDefault="004940B7" w:rsidP="005E009D">
      <w:pPr>
        <w:pStyle w:val="ListParagraph"/>
        <w:numPr>
          <w:ilvl w:val="0"/>
          <w:numId w:val="3"/>
        </w:numPr>
        <w:rPr>
          <w:color w:val="4472C4" w:themeColor="accent1"/>
          <w:lang w:val="en-US" w:bidi="fa-IR"/>
        </w:rPr>
      </w:pPr>
      <w:r>
        <w:rPr>
          <w:lang w:val="en-US" w:bidi="fa-IR"/>
        </w:rPr>
        <w:t>Deploying</w:t>
      </w:r>
      <w:r w:rsidR="00DE79E6">
        <w:rPr>
          <w:lang w:val="en-US" w:bidi="fa-IR"/>
        </w:rPr>
        <w:t xml:space="preserve"> </w:t>
      </w:r>
      <w:r w:rsidR="00DE79E6" w:rsidRPr="00C31683">
        <w:rPr>
          <w:color w:val="4472C4" w:themeColor="accent1"/>
          <w:lang w:val="en-US" w:bidi="fa-IR"/>
        </w:rPr>
        <w:t>(1 week)</w:t>
      </w:r>
    </w:p>
    <w:p w14:paraId="007381F2" w14:textId="77777777" w:rsidR="008264A5" w:rsidRDefault="008264A5" w:rsidP="005E009D">
      <w:pPr>
        <w:rPr>
          <w:lang w:val="en-US" w:bidi="fa-IR"/>
        </w:rPr>
      </w:pPr>
    </w:p>
    <w:p w14:paraId="47FE4E89" w14:textId="0CD097EB" w:rsidR="008264A5" w:rsidRDefault="00E140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 w:bidi="fa-IR"/>
        </w:rPr>
        <w:t xml:space="preserve">Design new </w:t>
      </w:r>
      <w:r w:rsidR="008264A5">
        <w:rPr>
          <w:lang w:val="en-US" w:bidi="fa-IR"/>
        </w:rPr>
        <w:t>Hardware</w:t>
      </w:r>
      <w:r>
        <w:rPr>
          <w:lang w:val="en-US" w:bidi="fa-IR"/>
        </w:rPr>
        <w:t xml:space="preserve"> Modules</w:t>
      </w:r>
      <w:r w:rsidR="008264A5">
        <w:rPr>
          <w:lang w:val="en-US" w:bidi="fa-IR"/>
        </w:rPr>
        <w:t>:</w:t>
      </w:r>
    </w:p>
    <w:p w14:paraId="0217B152" w14:textId="221EE879" w:rsidR="008264A5" w:rsidRPr="00BD1E5F" w:rsidRDefault="001C33BE" w:rsidP="008264A5">
      <w:pPr>
        <w:pStyle w:val="ListParagraph"/>
        <w:numPr>
          <w:ilvl w:val="0"/>
          <w:numId w:val="4"/>
        </w:numPr>
        <w:rPr>
          <w:lang w:val="en-US" w:bidi="fa-IR"/>
        </w:rPr>
      </w:pPr>
      <w:r>
        <w:rPr>
          <w:lang w:val="en-US" w:bidi="fa-IR"/>
        </w:rPr>
        <w:t xml:space="preserve">Creating a preliminary production design: creating </w:t>
      </w:r>
      <w:r w:rsidR="00960D97">
        <w:rPr>
          <w:lang w:val="en-US" w:bidi="fa-IR"/>
        </w:rPr>
        <w:t xml:space="preserve">a </w:t>
      </w:r>
      <w:r>
        <w:rPr>
          <w:lang w:val="en-US" w:bidi="fa-IR"/>
        </w:rPr>
        <w:t>system block diagram and focusing on production components, cost, profit margin, performance, features, development feasibility, and manufacturability.</w:t>
      </w:r>
      <w:r w:rsidR="005F1B30">
        <w:rPr>
          <w:lang w:val="en-US" w:bidi="fa-IR"/>
        </w:rPr>
        <w:t xml:space="preserve"> </w:t>
      </w:r>
      <w:r w:rsidR="005F1B30" w:rsidRPr="00C31683">
        <w:rPr>
          <w:color w:val="4472C4" w:themeColor="accent1"/>
          <w:lang w:val="en-US" w:bidi="fa-IR"/>
        </w:rPr>
        <w:t>(1 week)</w:t>
      </w:r>
    </w:p>
    <w:p w14:paraId="05B1D57B" w14:textId="3BBFA002" w:rsidR="008264A5" w:rsidRDefault="001C33BE" w:rsidP="008264A5">
      <w:pPr>
        <w:pStyle w:val="ListParagraph"/>
        <w:numPr>
          <w:ilvl w:val="0"/>
          <w:numId w:val="4"/>
        </w:numPr>
        <w:rPr>
          <w:lang w:val="en-US" w:bidi="fa-IR"/>
        </w:rPr>
      </w:pPr>
      <w:r>
        <w:rPr>
          <w:lang w:val="en-US" w:bidi="fa-IR"/>
        </w:rPr>
        <w:t xml:space="preserve">Designing the schematic circuit diagram </w:t>
      </w:r>
      <w:r w:rsidR="002452C1">
        <w:rPr>
          <w:lang w:val="en-US" w:bidi="fa-IR"/>
        </w:rPr>
        <w:t>to show how every component, from microchips to resistors, connects together.</w:t>
      </w:r>
      <w:r w:rsidR="005F1B30">
        <w:rPr>
          <w:lang w:val="en-US" w:bidi="fa-IR"/>
        </w:rPr>
        <w:t xml:space="preserve"> </w:t>
      </w:r>
      <w:r w:rsidR="005F1B30" w:rsidRPr="00C31683">
        <w:rPr>
          <w:color w:val="4472C4" w:themeColor="accent1"/>
          <w:lang w:val="en-US" w:bidi="fa-IR"/>
        </w:rPr>
        <w:t>(2 weeks)</w:t>
      </w:r>
    </w:p>
    <w:p w14:paraId="5073EA91" w14:textId="16A8916C" w:rsidR="002452C1" w:rsidRDefault="002452C1" w:rsidP="008264A5">
      <w:pPr>
        <w:pStyle w:val="ListParagraph"/>
        <w:numPr>
          <w:ilvl w:val="0"/>
          <w:numId w:val="4"/>
        </w:numPr>
        <w:rPr>
          <w:lang w:val="en-US" w:bidi="fa-IR"/>
        </w:rPr>
      </w:pPr>
      <w:r>
        <w:rPr>
          <w:lang w:val="en-US" w:bidi="fa-IR"/>
        </w:rPr>
        <w:t>Designing the printed circuit board (PCB)</w:t>
      </w:r>
      <w:r w:rsidR="005F1B30">
        <w:rPr>
          <w:lang w:val="en-US" w:bidi="fa-IR"/>
        </w:rPr>
        <w:t xml:space="preserve"> </w:t>
      </w:r>
      <w:r w:rsidR="005F1B30" w:rsidRPr="00C31683">
        <w:rPr>
          <w:color w:val="4472C4" w:themeColor="accent1"/>
          <w:lang w:val="en-US" w:bidi="fa-IR"/>
        </w:rPr>
        <w:t>(</w:t>
      </w:r>
      <w:r w:rsidR="005F1B30">
        <w:rPr>
          <w:color w:val="4472C4" w:themeColor="accent1"/>
          <w:lang w:val="en-US" w:bidi="fa-IR"/>
        </w:rPr>
        <w:t>2 weeks</w:t>
      </w:r>
      <w:r w:rsidR="005F1B30" w:rsidRPr="00C31683">
        <w:rPr>
          <w:color w:val="4472C4" w:themeColor="accent1"/>
          <w:lang w:val="en-US" w:bidi="fa-IR"/>
        </w:rPr>
        <w:t>)</w:t>
      </w:r>
    </w:p>
    <w:p w14:paraId="65EF2801" w14:textId="3FAA290A" w:rsidR="002452C1" w:rsidRDefault="002452C1" w:rsidP="008264A5">
      <w:pPr>
        <w:pStyle w:val="ListParagraph"/>
        <w:numPr>
          <w:ilvl w:val="0"/>
          <w:numId w:val="4"/>
        </w:numPr>
        <w:rPr>
          <w:lang w:val="en-US" w:bidi="fa-IR"/>
        </w:rPr>
      </w:pPr>
      <w:r>
        <w:rPr>
          <w:lang w:val="en-US" w:bidi="fa-IR"/>
        </w:rPr>
        <w:t>Generating the final bill of materials (BOM)</w:t>
      </w:r>
      <w:r w:rsidR="005F1B30">
        <w:rPr>
          <w:lang w:val="en-US" w:bidi="fa-IR"/>
        </w:rPr>
        <w:t xml:space="preserve"> </w:t>
      </w:r>
      <w:r w:rsidR="005F1B30" w:rsidRPr="00C31683">
        <w:rPr>
          <w:color w:val="4472C4" w:themeColor="accent1"/>
          <w:lang w:val="en-US" w:bidi="fa-IR"/>
        </w:rPr>
        <w:t>(3 days)</w:t>
      </w:r>
    </w:p>
    <w:p w14:paraId="594267D9" w14:textId="12A847B3" w:rsidR="002452C1" w:rsidRDefault="002452C1" w:rsidP="008264A5">
      <w:pPr>
        <w:pStyle w:val="ListParagraph"/>
        <w:numPr>
          <w:ilvl w:val="0"/>
          <w:numId w:val="4"/>
        </w:numPr>
        <w:rPr>
          <w:lang w:val="en-US" w:bidi="fa-IR"/>
        </w:rPr>
      </w:pPr>
      <w:r>
        <w:rPr>
          <w:lang w:val="en-US" w:bidi="fa-IR"/>
        </w:rPr>
        <w:t>Order the PCB prototypes</w:t>
      </w:r>
      <w:r w:rsidR="005F1B30">
        <w:rPr>
          <w:lang w:val="en-US" w:bidi="fa-IR"/>
        </w:rPr>
        <w:t xml:space="preserve"> </w:t>
      </w:r>
      <w:r w:rsidR="005F1B30" w:rsidRPr="00C31683">
        <w:rPr>
          <w:color w:val="4472C4" w:themeColor="accent1"/>
          <w:lang w:val="en-US" w:bidi="fa-IR"/>
        </w:rPr>
        <w:t>(1 week)</w:t>
      </w:r>
    </w:p>
    <w:p w14:paraId="676B09A9" w14:textId="2EB6A90F" w:rsidR="002452C1" w:rsidRDefault="002452C1" w:rsidP="008264A5">
      <w:pPr>
        <w:pStyle w:val="ListParagraph"/>
        <w:numPr>
          <w:ilvl w:val="0"/>
          <w:numId w:val="4"/>
        </w:numPr>
        <w:rPr>
          <w:lang w:val="en-US" w:bidi="fa-IR"/>
        </w:rPr>
      </w:pPr>
      <w:r>
        <w:rPr>
          <w:lang w:val="en-US" w:bidi="fa-IR"/>
        </w:rPr>
        <w:t>Evaluate, Program, Debug, and Repeat</w:t>
      </w:r>
      <w:r w:rsidR="005F1B30">
        <w:rPr>
          <w:lang w:val="en-US" w:bidi="fa-IR"/>
        </w:rPr>
        <w:t xml:space="preserve"> </w:t>
      </w:r>
      <w:r w:rsidR="005F1B30" w:rsidRPr="00C31683">
        <w:rPr>
          <w:color w:val="4472C4" w:themeColor="accent1"/>
          <w:lang w:val="en-US" w:bidi="fa-IR"/>
        </w:rPr>
        <w:t>(1.5 months)</w:t>
      </w:r>
    </w:p>
    <w:p w14:paraId="1EB0E6B2" w14:textId="77777777" w:rsidR="008264A5" w:rsidRPr="008264A5" w:rsidRDefault="008264A5" w:rsidP="008264A5">
      <w:pPr>
        <w:pStyle w:val="ListParagraph"/>
        <w:ind w:left="1080"/>
        <w:rPr>
          <w:lang w:val="en-US" w:bidi="fa-IR"/>
        </w:rPr>
      </w:pPr>
    </w:p>
    <w:p w14:paraId="3086958F" w14:textId="071066D4" w:rsidR="005D386F" w:rsidRDefault="00345C4A" w:rsidP="00345C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 web site to introduce the product</w:t>
      </w:r>
    </w:p>
    <w:p w14:paraId="1B4597E1" w14:textId="1FB3DED4" w:rsidR="00494232" w:rsidRDefault="00494232" w:rsidP="0049423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Find a design </w:t>
      </w:r>
      <w:r w:rsidR="00960D97">
        <w:rPr>
          <w:lang w:val="en-US"/>
        </w:rPr>
        <w:t xml:space="preserve">web </w:t>
      </w:r>
      <w:r>
        <w:rPr>
          <w:lang w:val="en-US"/>
        </w:rPr>
        <w:t xml:space="preserve">site </w:t>
      </w:r>
      <w:ins w:id="1" w:author="Mohammad Sorkhian" w:date="2021-01-08T20:07:00Z">
        <w:r w:rsidR="00960D97">
          <w:rPr>
            <w:lang w:val="en-US"/>
          </w:rPr>
          <w:t xml:space="preserve">or a technology to benefit from it for designing </w:t>
        </w:r>
      </w:ins>
      <w:ins w:id="2" w:author="Mohammad Sorkhian" w:date="2021-01-08T20:08:00Z">
        <w:r w:rsidR="00960D97">
          <w:rPr>
            <w:lang w:val="en-US"/>
          </w:rPr>
          <w:t>a responsive website for the company</w:t>
        </w:r>
      </w:ins>
      <w:r w:rsidR="00960D97">
        <w:rPr>
          <w:lang w:val="en-US"/>
        </w:rPr>
        <w:t xml:space="preserve"> </w:t>
      </w:r>
      <w:r w:rsidR="00960D97" w:rsidRPr="00960D97">
        <w:rPr>
          <w:color w:val="2E74B5" w:themeColor="accent5" w:themeShade="BF"/>
          <w:lang w:val="en-US"/>
        </w:rPr>
        <w:t>(1 week)</w:t>
      </w:r>
      <w:del w:id="3" w:author="Mohammad Sorkhian" w:date="2021-01-08T20:08:00Z">
        <w:r w:rsidDel="00960D97">
          <w:rPr>
            <w:lang w:val="en-US"/>
          </w:rPr>
          <w:delText>and find an appropriate Template</w:delText>
        </w:r>
        <w:r w:rsidR="00935CDE" w:rsidDel="00960D97">
          <w:rPr>
            <w:lang w:val="en-US"/>
          </w:rPr>
          <w:delText xml:space="preserve"> or design it from scratch</w:delText>
        </w:r>
      </w:del>
    </w:p>
    <w:p w14:paraId="7A470895" w14:textId="6C089994" w:rsidR="00935CDE" w:rsidRDefault="00960D97" w:rsidP="00935CDE">
      <w:pPr>
        <w:pStyle w:val="ListParagraph"/>
        <w:numPr>
          <w:ilvl w:val="0"/>
          <w:numId w:val="6"/>
        </w:numPr>
        <w:rPr>
          <w:ins w:id="4" w:author="Mohammad Sorkhian" w:date="2021-01-08T20:10:00Z"/>
          <w:lang w:val="en-US"/>
        </w:rPr>
      </w:pPr>
      <w:ins w:id="5" w:author="Mohammad Sorkhian" w:date="2021-01-08T20:12:00Z">
        <w:r>
          <w:rPr>
            <w:lang w:val="en-US"/>
          </w:rPr>
          <w:t xml:space="preserve">Provide informative material and </w:t>
        </w:r>
      </w:ins>
      <w:del w:id="6" w:author="Mohammad Sorkhian" w:date="2021-01-08T20:12:00Z">
        <w:r w:rsidR="00935CDE" w:rsidDel="00960D97">
          <w:rPr>
            <w:lang w:val="en-US"/>
          </w:rPr>
          <w:delText xml:space="preserve">Take </w:delText>
        </w:r>
      </w:del>
      <w:r w:rsidR="00935CDE">
        <w:rPr>
          <w:lang w:val="en-US"/>
        </w:rPr>
        <w:t xml:space="preserve">relevant pictures </w:t>
      </w:r>
      <w:del w:id="7" w:author="Mohammad Sorkhian" w:date="2021-01-08T20:12:00Z">
        <w:r w:rsidR="00935CDE" w:rsidDel="00960D97">
          <w:rPr>
            <w:lang w:val="en-US"/>
          </w:rPr>
          <w:delText>and edit those for the website</w:delText>
        </w:r>
      </w:del>
      <w:ins w:id="8" w:author="Mohammad Sorkhian" w:date="2021-01-08T20:12:00Z">
        <w:r>
          <w:rPr>
            <w:lang w:val="en-US"/>
          </w:rPr>
          <w:t xml:space="preserve">to use </w:t>
        </w:r>
      </w:ins>
      <w:r>
        <w:rPr>
          <w:lang w:val="en-US"/>
        </w:rPr>
        <w:t>o</w:t>
      </w:r>
      <w:ins w:id="9" w:author="Mohammad Sorkhian" w:date="2021-01-08T20:12:00Z">
        <w:r>
          <w:rPr>
            <w:lang w:val="en-US"/>
          </w:rPr>
          <w:t>n the website</w:t>
        </w:r>
      </w:ins>
      <w:r>
        <w:rPr>
          <w:lang w:val="en-US"/>
        </w:rPr>
        <w:t xml:space="preserve"> </w:t>
      </w:r>
      <w:r w:rsidRPr="00960D97">
        <w:rPr>
          <w:color w:val="2E74B5" w:themeColor="accent5" w:themeShade="BF"/>
          <w:lang w:val="en-US"/>
        </w:rPr>
        <w:t>(</w:t>
      </w:r>
      <w:r>
        <w:rPr>
          <w:color w:val="2E74B5" w:themeColor="accent5" w:themeShade="BF"/>
          <w:lang w:val="en-US"/>
        </w:rPr>
        <w:t>2</w:t>
      </w:r>
      <w:r w:rsidRPr="00960D97">
        <w:rPr>
          <w:color w:val="2E74B5" w:themeColor="accent5" w:themeShade="BF"/>
          <w:lang w:val="en-US"/>
        </w:rPr>
        <w:t xml:space="preserve"> week)</w:t>
      </w:r>
    </w:p>
    <w:p w14:paraId="4E33AB95" w14:textId="7FDC95E3" w:rsidR="00960D97" w:rsidRDefault="00960D97" w:rsidP="00960D9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 w:bidi="fa-IR"/>
        </w:rPr>
        <w:t xml:space="preserve">Design a Logo </w:t>
      </w:r>
      <w:r w:rsidRPr="00960D97">
        <w:rPr>
          <w:color w:val="2E74B5" w:themeColor="accent5" w:themeShade="BF"/>
          <w:lang w:val="en-US" w:bidi="fa-IR"/>
        </w:rPr>
        <w:t>(2 days)</w:t>
      </w:r>
    </w:p>
    <w:p w14:paraId="4C6F2059" w14:textId="3573A732" w:rsidR="00960D97" w:rsidRPr="00960D97" w:rsidDel="00960D97" w:rsidRDefault="00960D97" w:rsidP="00960D97">
      <w:pPr>
        <w:pStyle w:val="ListParagraph"/>
        <w:numPr>
          <w:ilvl w:val="0"/>
          <w:numId w:val="6"/>
        </w:numPr>
        <w:rPr>
          <w:del w:id="10" w:author="Mohammad Sorkhian" w:date="2021-01-08T20:11:00Z"/>
          <w:color w:val="2E74B5" w:themeColor="accent5" w:themeShade="BF"/>
          <w:lang w:val="en-US"/>
        </w:rPr>
      </w:pPr>
      <w:r>
        <w:rPr>
          <w:lang w:val="en-US" w:bidi="fa-IR"/>
        </w:rPr>
        <w:t xml:space="preserve">Make a website with gathered information </w:t>
      </w:r>
      <w:r w:rsidRPr="00960D97">
        <w:rPr>
          <w:color w:val="2E74B5" w:themeColor="accent5" w:themeShade="BF"/>
          <w:lang w:val="en-US" w:bidi="fa-IR"/>
        </w:rPr>
        <w:t>(</w:t>
      </w:r>
    </w:p>
    <w:p w14:paraId="39355611" w14:textId="1346AEE8" w:rsidR="00960D97" w:rsidRPr="00960D97" w:rsidRDefault="00960D97" w:rsidP="00960D97">
      <w:pPr>
        <w:pStyle w:val="ListParagraph"/>
        <w:numPr>
          <w:ilvl w:val="0"/>
          <w:numId w:val="6"/>
        </w:numPr>
        <w:rPr>
          <w:lang w:val="en-US"/>
        </w:rPr>
      </w:pPr>
      <w:r w:rsidRPr="00960D97">
        <w:rPr>
          <w:color w:val="2E74B5" w:themeColor="accent5" w:themeShade="BF"/>
          <w:lang w:val="en-US"/>
        </w:rPr>
        <w:t xml:space="preserve"> 3 weeks)</w:t>
      </w:r>
    </w:p>
    <w:p w14:paraId="29E86AA1" w14:textId="5CFC64CC" w:rsidR="00494232" w:rsidDel="00960D97" w:rsidRDefault="00494232" w:rsidP="00494232">
      <w:pPr>
        <w:pStyle w:val="ListParagraph"/>
        <w:numPr>
          <w:ilvl w:val="0"/>
          <w:numId w:val="6"/>
        </w:numPr>
        <w:rPr>
          <w:del w:id="11" w:author="Mohammad Sorkhian" w:date="2021-01-08T20:08:00Z"/>
          <w:lang w:val="en-US"/>
        </w:rPr>
      </w:pPr>
      <w:del w:id="12" w:author="Mohammad Sorkhian" w:date="2021-01-08T20:08:00Z">
        <w:r w:rsidDel="00960D97">
          <w:rPr>
            <w:lang w:val="en-US"/>
          </w:rPr>
          <w:delText>Redesign the template</w:delText>
        </w:r>
      </w:del>
    </w:p>
    <w:p w14:paraId="13887A0A" w14:textId="70868AD9" w:rsidR="00494232" w:rsidRPr="00960D97" w:rsidRDefault="00494232" w:rsidP="000C143F">
      <w:pPr>
        <w:pStyle w:val="ListParagraph"/>
        <w:numPr>
          <w:ilvl w:val="0"/>
          <w:numId w:val="6"/>
        </w:numPr>
        <w:rPr>
          <w:lang w:val="en-US"/>
        </w:rPr>
      </w:pPr>
      <w:r w:rsidRPr="00960D97">
        <w:rPr>
          <w:lang w:val="en-US"/>
        </w:rPr>
        <w:t>Buy a Domain and a Host</w:t>
      </w:r>
      <w:r w:rsidR="00960D97" w:rsidRPr="00960D97">
        <w:rPr>
          <w:lang w:val="en-US"/>
        </w:rPr>
        <w:t xml:space="preserve"> and publish</w:t>
      </w:r>
      <w:r w:rsidRPr="00960D97">
        <w:rPr>
          <w:lang w:val="en-US"/>
        </w:rPr>
        <w:t xml:space="preserve"> the website</w:t>
      </w:r>
      <w:r w:rsidR="00960D97" w:rsidRPr="00960D97">
        <w:rPr>
          <w:lang w:val="en-US"/>
        </w:rPr>
        <w:t xml:space="preserve"> </w:t>
      </w:r>
      <w:r w:rsidR="00960D97" w:rsidRPr="00960D97">
        <w:rPr>
          <w:color w:val="2E74B5" w:themeColor="accent5" w:themeShade="BF"/>
          <w:lang w:val="en-US"/>
        </w:rPr>
        <w:t>(1 week)</w:t>
      </w:r>
    </w:p>
    <w:p w14:paraId="2B202394" w14:textId="77777777" w:rsidR="008264A5" w:rsidRDefault="008264A5" w:rsidP="008264A5">
      <w:pPr>
        <w:pStyle w:val="ListParagraph"/>
        <w:rPr>
          <w:lang w:val="en-US"/>
        </w:rPr>
      </w:pPr>
    </w:p>
    <w:p w14:paraId="460473C5" w14:textId="77777777" w:rsidR="00BD1E5F" w:rsidRDefault="00BD1E5F" w:rsidP="00BD1E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 w:bidi="fa-IR"/>
        </w:rPr>
        <w:t xml:space="preserve">Design a portal for receiving the data from weighing devices </w:t>
      </w:r>
    </w:p>
    <w:p w14:paraId="33DA14F3" w14:textId="66522EB2" w:rsidR="00BD1E5F" w:rsidRDefault="00BD1E5F" w:rsidP="00BD1E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 w:bidi="fa-IR"/>
        </w:rPr>
        <w:t>Searching for a good platform and tools</w:t>
      </w:r>
      <w:ins w:id="13" w:author="Mohammad Sorkhian" w:date="2021-01-08T20:13:00Z">
        <w:r w:rsidR="00960D97">
          <w:rPr>
            <w:lang w:val="en-US" w:bidi="fa-IR"/>
          </w:rPr>
          <w:t xml:space="preserve"> and technology</w:t>
        </w:r>
      </w:ins>
      <w:r w:rsidR="00960D97">
        <w:rPr>
          <w:lang w:val="en-US" w:bidi="fa-IR"/>
        </w:rPr>
        <w:t xml:space="preserve"> </w:t>
      </w:r>
      <w:r w:rsidR="00960D97" w:rsidRPr="00960D97">
        <w:rPr>
          <w:color w:val="2E74B5" w:themeColor="accent5" w:themeShade="BF"/>
          <w:lang w:val="en-US" w:bidi="fa-IR"/>
        </w:rPr>
        <w:t>(1 week)</w:t>
      </w:r>
    </w:p>
    <w:p w14:paraId="50627396" w14:textId="40BE3348" w:rsidR="00BD1E5F" w:rsidRDefault="00BD1E5F" w:rsidP="00BD1E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 w:bidi="fa-IR"/>
        </w:rPr>
        <w:t>Learn how to use those tools</w:t>
      </w:r>
      <w:r w:rsidR="00960D97">
        <w:rPr>
          <w:lang w:val="en-US" w:bidi="fa-IR"/>
        </w:rPr>
        <w:t xml:space="preserve"> </w:t>
      </w:r>
      <w:r w:rsidR="00960D97" w:rsidRPr="00960D97">
        <w:rPr>
          <w:color w:val="2E74B5" w:themeColor="accent5" w:themeShade="BF"/>
          <w:lang w:val="en-US" w:bidi="fa-IR"/>
        </w:rPr>
        <w:t>(1 month)</w:t>
      </w:r>
    </w:p>
    <w:p w14:paraId="545017F0" w14:textId="40088071" w:rsidR="00BD1E5F" w:rsidRDefault="00960D97" w:rsidP="008264A5">
      <w:pPr>
        <w:pStyle w:val="ListParagraph"/>
        <w:numPr>
          <w:ilvl w:val="0"/>
          <w:numId w:val="2"/>
        </w:numPr>
        <w:rPr>
          <w:ins w:id="14" w:author="Mohammad Sorkhian" w:date="2021-01-08T20:20:00Z"/>
          <w:lang w:val="en-US"/>
        </w:rPr>
      </w:pPr>
      <w:ins w:id="15" w:author="Mohammad Sorkhian" w:date="2021-01-08T20:33:00Z">
        <w:r>
          <w:rPr>
            <w:lang w:val="en-US" w:bidi="fa-IR"/>
          </w:rPr>
          <w:t xml:space="preserve">Design and </w:t>
        </w:r>
      </w:ins>
      <w:r w:rsidR="00BD1E5F">
        <w:rPr>
          <w:lang w:val="en-US" w:bidi="fa-IR"/>
        </w:rPr>
        <w:t xml:space="preserve">Implement </w:t>
      </w:r>
      <w:del w:id="16" w:author="Mohammad Sorkhian" w:date="2021-01-08T20:33:00Z">
        <w:r w:rsidR="00BD1E5F" w:rsidDel="00960D97">
          <w:rPr>
            <w:lang w:val="en-US" w:bidi="fa-IR"/>
          </w:rPr>
          <w:delText xml:space="preserve">the </w:delText>
        </w:r>
      </w:del>
      <w:ins w:id="17" w:author="Mohammad Sorkhian" w:date="2021-01-08T20:33:00Z">
        <w:r>
          <w:rPr>
            <w:lang w:val="en-US" w:bidi="fa-IR"/>
          </w:rPr>
          <w:t xml:space="preserve">a </w:t>
        </w:r>
      </w:ins>
      <w:del w:id="18" w:author="Mohammad Sorkhian" w:date="2021-01-08T20:13:00Z">
        <w:r w:rsidR="00BD1E5F" w:rsidDel="00960D97">
          <w:rPr>
            <w:lang w:val="en-US" w:bidi="fa-IR"/>
          </w:rPr>
          <w:delText xml:space="preserve">platform </w:delText>
        </w:r>
      </w:del>
      <w:ins w:id="19" w:author="Mohammad Sorkhian" w:date="2021-01-08T20:14:00Z">
        <w:r>
          <w:rPr>
            <w:lang w:val="en-US" w:bidi="fa-IR"/>
          </w:rPr>
          <w:t>responsive portal</w:t>
        </w:r>
      </w:ins>
      <w:r>
        <w:rPr>
          <w:lang w:val="en-US" w:bidi="fa-IR"/>
        </w:rPr>
        <w:t xml:space="preserve"> for </w:t>
      </w:r>
      <w:ins w:id="20" w:author="Mohammad Sorkhian" w:date="2021-01-08T20:13:00Z">
        <w:r>
          <w:rPr>
            <w:lang w:val="en-US" w:bidi="fa-IR"/>
          </w:rPr>
          <w:t>logging and re</w:t>
        </w:r>
      </w:ins>
      <w:ins w:id="21" w:author="Mohammad Sorkhian" w:date="2021-01-08T20:14:00Z">
        <w:r>
          <w:rPr>
            <w:lang w:val="en-US" w:bidi="fa-IR"/>
          </w:rPr>
          <w:t xml:space="preserve">porting </w:t>
        </w:r>
      </w:ins>
      <w:ins w:id="22" w:author="Mohammad Sorkhian" w:date="2021-01-08T20:35:00Z">
        <w:r>
          <w:rPr>
            <w:lang w:val="en-US" w:bidi="fa-IR"/>
          </w:rPr>
          <w:t>the received data from the in</w:t>
        </w:r>
      </w:ins>
      <w:r>
        <w:rPr>
          <w:lang w:val="en-US" w:bidi="fa-IR"/>
        </w:rPr>
        <w:t>-</w:t>
      </w:r>
      <w:ins w:id="23" w:author="Mohammad Sorkhian" w:date="2021-01-08T20:35:00Z">
        <w:r>
          <w:rPr>
            <w:lang w:val="en-US" w:bidi="fa-IR"/>
          </w:rPr>
          <w:t xml:space="preserve">site measuring unites </w:t>
        </w:r>
      </w:ins>
      <w:r w:rsidRPr="00960D97">
        <w:rPr>
          <w:color w:val="2E74B5" w:themeColor="accent5" w:themeShade="BF"/>
          <w:lang w:val="en-US" w:bidi="fa-IR"/>
        </w:rPr>
        <w:t>(2 months)</w:t>
      </w:r>
      <w:del w:id="24" w:author="Mohammad Sorkhian" w:date="2021-01-08T20:14:00Z">
        <w:r w:rsidR="00BD1E5F" w:rsidDel="00960D97">
          <w:rPr>
            <w:lang w:val="en-US" w:bidi="fa-IR"/>
          </w:rPr>
          <w:delText>solution</w:delText>
        </w:r>
      </w:del>
    </w:p>
    <w:p w14:paraId="1528B8EC" w14:textId="564AF340" w:rsidR="00960D97" w:rsidRDefault="00960D97" w:rsidP="00960D97">
      <w:pPr>
        <w:pStyle w:val="ListParagraph"/>
        <w:ind w:left="1080"/>
        <w:rPr>
          <w:ins w:id="25" w:author="Mohammad Sorkhian" w:date="2021-01-08T20:20:00Z"/>
          <w:lang w:val="en-US" w:bidi="fa-IR"/>
        </w:rPr>
      </w:pPr>
    </w:p>
    <w:p w14:paraId="1462BCF6" w14:textId="77777777" w:rsidR="00960D97" w:rsidRDefault="00960D97">
      <w:pPr>
        <w:pStyle w:val="ListParagraph"/>
        <w:ind w:left="1080"/>
        <w:rPr>
          <w:lang w:val="en-US"/>
        </w:rPr>
        <w:pPrChange w:id="26" w:author="Mohammad Sorkhian" w:date="2021-01-08T20:20:00Z">
          <w:pPr>
            <w:pStyle w:val="ListParagraph"/>
            <w:numPr>
              <w:numId w:val="2"/>
            </w:numPr>
            <w:ind w:left="1080" w:hanging="360"/>
          </w:pPr>
        </w:pPrChange>
      </w:pPr>
    </w:p>
    <w:p w14:paraId="200D2D53" w14:textId="77777777" w:rsidR="008264A5" w:rsidRPr="008264A5" w:rsidRDefault="008264A5" w:rsidP="008264A5">
      <w:pPr>
        <w:pStyle w:val="ListParagraph"/>
        <w:ind w:left="1080"/>
        <w:rPr>
          <w:lang w:val="en-US"/>
        </w:rPr>
      </w:pPr>
    </w:p>
    <w:p w14:paraId="786A484F" w14:textId="0AF79BDF" w:rsidR="00345C4A" w:rsidRDefault="00345C4A" w:rsidP="00345C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 w:bidi="fa-IR"/>
        </w:rPr>
        <w:t>Patent</w:t>
      </w:r>
    </w:p>
    <w:p w14:paraId="458363BC" w14:textId="66AC3F87" w:rsidR="00960D97" w:rsidRDefault="0077423B" w:rsidP="0077423B">
      <w:pPr>
        <w:pStyle w:val="ListParagraph"/>
        <w:numPr>
          <w:ilvl w:val="0"/>
          <w:numId w:val="5"/>
        </w:numPr>
        <w:rPr>
          <w:lang w:val="en-US" w:bidi="fa-IR"/>
        </w:rPr>
      </w:pPr>
      <w:del w:id="27" w:author="Mohammad Sorkhian" w:date="2021-01-08T20:20:00Z">
        <w:r w:rsidDel="00960D97">
          <w:rPr>
            <w:lang w:val="en-US" w:bidi="fa-IR"/>
          </w:rPr>
          <w:delText>Search and learn about the procedure that we can patent this product</w:delText>
        </w:r>
      </w:del>
      <w:ins w:id="28" w:author="Mohammad Sorkhian" w:date="2021-01-08T20:18:00Z">
        <w:r w:rsidR="00960D97" w:rsidRPr="00960D97">
          <w:rPr>
            <w:lang w:val="en-US" w:bidi="fa-IR"/>
          </w:rPr>
          <w:t>get information about the terms and conditions of patenting a device and get fa</w:t>
        </w:r>
        <w:r w:rsidR="00960D97">
          <w:rPr>
            <w:lang w:val="en-US" w:bidi="fa-IR"/>
          </w:rPr>
          <w:t>mil</w:t>
        </w:r>
        <w:r w:rsidR="00960D97" w:rsidRPr="00960D97">
          <w:rPr>
            <w:lang w:val="en-US" w:bidi="fa-IR"/>
          </w:rPr>
          <w:t xml:space="preserve">iar with the </w:t>
        </w:r>
      </w:ins>
      <w:ins w:id="29" w:author="Mohammad Sorkhian" w:date="2021-01-08T20:19:00Z">
        <w:r w:rsidR="00960D97">
          <w:rPr>
            <w:lang w:val="en-US" w:bidi="fa-IR"/>
          </w:rPr>
          <w:t>procedure of establishing a firm</w:t>
        </w:r>
      </w:ins>
      <w:r w:rsidR="00960D97">
        <w:rPr>
          <w:lang w:val="en-US" w:bidi="fa-IR"/>
        </w:rPr>
        <w:t xml:space="preserve"> </w:t>
      </w:r>
      <w:r w:rsidR="00960D97" w:rsidRPr="00960D97">
        <w:rPr>
          <w:color w:val="2E74B5" w:themeColor="accent5" w:themeShade="BF"/>
          <w:lang w:val="en-US" w:bidi="fa-IR"/>
        </w:rPr>
        <w:t>(2 weeks)</w:t>
      </w:r>
    </w:p>
    <w:p w14:paraId="313E51B7" w14:textId="11BA492A" w:rsidR="00AC7BC9" w:rsidRDefault="00AC7BC9" w:rsidP="0077423B">
      <w:pPr>
        <w:pStyle w:val="ListParagraph"/>
        <w:numPr>
          <w:ilvl w:val="0"/>
          <w:numId w:val="5"/>
        </w:numPr>
        <w:rPr>
          <w:lang w:val="en-US" w:bidi="fa-IR"/>
        </w:rPr>
      </w:pPr>
      <w:r>
        <w:rPr>
          <w:lang w:val="en-US" w:bidi="fa-IR"/>
        </w:rPr>
        <w:t xml:space="preserve">Prepare the required documentation for </w:t>
      </w:r>
      <w:ins w:id="30" w:author="Mohammad Sorkhian" w:date="2021-01-08T20:22:00Z">
        <w:r w:rsidR="00960D97">
          <w:rPr>
            <w:lang w:val="en-US" w:bidi="fa-IR"/>
          </w:rPr>
          <w:t>registering a firm</w:t>
        </w:r>
      </w:ins>
      <w:r w:rsidR="00960D97">
        <w:rPr>
          <w:lang w:val="en-US" w:bidi="fa-IR"/>
        </w:rPr>
        <w:t xml:space="preserve"> </w:t>
      </w:r>
      <w:r w:rsidR="00960D97" w:rsidRPr="00960D97">
        <w:rPr>
          <w:color w:val="2E74B5" w:themeColor="accent5" w:themeShade="BF"/>
          <w:lang w:val="en-US" w:bidi="fa-IR"/>
        </w:rPr>
        <w:t>(2 weeks)</w:t>
      </w:r>
    </w:p>
    <w:p w14:paraId="48F5B6A6" w14:textId="3DCA7419" w:rsidR="0077423B" w:rsidRPr="008264A5" w:rsidRDefault="0077423B" w:rsidP="008264A5">
      <w:pPr>
        <w:rPr>
          <w:lang w:val="en-US"/>
        </w:rPr>
      </w:pPr>
    </w:p>
    <w:p w14:paraId="0E4B0563" w14:textId="3C03E748" w:rsidR="00345C4A" w:rsidRDefault="00140B6C" w:rsidP="00345C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</w:t>
      </w:r>
      <w:r w:rsidR="00BD1E5F">
        <w:rPr>
          <w:lang w:val="en-US"/>
        </w:rPr>
        <w:t>the hardware and software platform</w:t>
      </w:r>
    </w:p>
    <w:p w14:paraId="556CA018" w14:textId="77777777" w:rsidR="008264A5" w:rsidRDefault="008264A5" w:rsidP="008264A5">
      <w:pPr>
        <w:pStyle w:val="ListParagraph"/>
        <w:rPr>
          <w:lang w:val="en-US"/>
        </w:rPr>
      </w:pPr>
    </w:p>
    <w:p w14:paraId="0889B2D8" w14:textId="7E050D50" w:rsidR="00345C4A" w:rsidRPr="008264A5" w:rsidRDefault="00BD1E5F" w:rsidP="008264A5">
      <w:pPr>
        <w:pStyle w:val="ListParagraph"/>
        <w:numPr>
          <w:ilvl w:val="0"/>
          <w:numId w:val="1"/>
        </w:numPr>
      </w:pPr>
      <w:r>
        <w:t>Search for market</w:t>
      </w:r>
      <w:r w:rsidR="008264A5">
        <w:t>s</w:t>
      </w:r>
      <w:r>
        <w:t xml:space="preserve"> </w:t>
      </w:r>
      <w:r w:rsidR="00960D97">
        <w:t>and promising customers</w:t>
      </w:r>
      <w:r>
        <w:t xml:space="preserve"> need</w:t>
      </w:r>
      <w:r w:rsidR="00960D97">
        <w:t>ing</w:t>
      </w:r>
      <w:r>
        <w:t xml:space="preserve"> this solution</w:t>
      </w:r>
    </w:p>
    <w:sectPr w:rsidR="00345C4A" w:rsidRPr="008264A5" w:rsidSect="007F7C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468F"/>
    <w:multiLevelType w:val="hybridMultilevel"/>
    <w:tmpl w:val="B248F9D2"/>
    <w:lvl w:ilvl="0" w:tplc="A920BB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72FC5"/>
    <w:multiLevelType w:val="hybridMultilevel"/>
    <w:tmpl w:val="478E8188"/>
    <w:lvl w:ilvl="0" w:tplc="A92C900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E2FEA"/>
    <w:multiLevelType w:val="hybridMultilevel"/>
    <w:tmpl w:val="8104E1E4"/>
    <w:lvl w:ilvl="0" w:tplc="2F94A0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F254A6"/>
    <w:multiLevelType w:val="hybridMultilevel"/>
    <w:tmpl w:val="8462361C"/>
    <w:lvl w:ilvl="0" w:tplc="3E9A26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12106C"/>
    <w:multiLevelType w:val="hybridMultilevel"/>
    <w:tmpl w:val="BFB61F84"/>
    <w:lvl w:ilvl="0" w:tplc="5F8CE4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CE77E9"/>
    <w:multiLevelType w:val="hybridMultilevel"/>
    <w:tmpl w:val="41EEBFC2"/>
    <w:lvl w:ilvl="0" w:tplc="18D4BD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A70119"/>
    <w:multiLevelType w:val="hybridMultilevel"/>
    <w:tmpl w:val="9ECC76FC"/>
    <w:lvl w:ilvl="0" w:tplc="2638965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ohammad Sorkhian">
    <w15:presenceInfo w15:providerId="Windows Live" w15:userId="1528aad96403cf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2MDGzMDM0NTMzNTNR0lEKTi0uzszPAykwrQUAfx1NWCwAAAA="/>
  </w:docVars>
  <w:rsids>
    <w:rsidRoot w:val="00723CA4"/>
    <w:rsid w:val="00123782"/>
    <w:rsid w:val="001265D3"/>
    <w:rsid w:val="00140B6C"/>
    <w:rsid w:val="001573D3"/>
    <w:rsid w:val="001B6062"/>
    <w:rsid w:val="001C33BE"/>
    <w:rsid w:val="0020323F"/>
    <w:rsid w:val="002452C1"/>
    <w:rsid w:val="002A5676"/>
    <w:rsid w:val="00345C4A"/>
    <w:rsid w:val="003471EC"/>
    <w:rsid w:val="00421B7D"/>
    <w:rsid w:val="004940B7"/>
    <w:rsid w:val="00494232"/>
    <w:rsid w:val="00542BB6"/>
    <w:rsid w:val="00553D3C"/>
    <w:rsid w:val="00580F3A"/>
    <w:rsid w:val="005C2555"/>
    <w:rsid w:val="005D386F"/>
    <w:rsid w:val="005E009D"/>
    <w:rsid w:val="005F1B30"/>
    <w:rsid w:val="00635362"/>
    <w:rsid w:val="00723CA4"/>
    <w:rsid w:val="00761721"/>
    <w:rsid w:val="0077423B"/>
    <w:rsid w:val="007830E5"/>
    <w:rsid w:val="007D14AB"/>
    <w:rsid w:val="007F7CE8"/>
    <w:rsid w:val="008264A5"/>
    <w:rsid w:val="008E16B9"/>
    <w:rsid w:val="00924214"/>
    <w:rsid w:val="00935CDE"/>
    <w:rsid w:val="00960D97"/>
    <w:rsid w:val="00A37B87"/>
    <w:rsid w:val="00AC7BC9"/>
    <w:rsid w:val="00B21DBA"/>
    <w:rsid w:val="00BC27D7"/>
    <w:rsid w:val="00BD1E5F"/>
    <w:rsid w:val="00C13AF5"/>
    <w:rsid w:val="00C14C63"/>
    <w:rsid w:val="00C31683"/>
    <w:rsid w:val="00C42A7C"/>
    <w:rsid w:val="00D4611B"/>
    <w:rsid w:val="00D5720C"/>
    <w:rsid w:val="00DB6A69"/>
    <w:rsid w:val="00DE3C27"/>
    <w:rsid w:val="00DE79E6"/>
    <w:rsid w:val="00E1407E"/>
    <w:rsid w:val="00F10839"/>
    <w:rsid w:val="00F8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0DBF"/>
  <w15:chartTrackingRefBased/>
  <w15:docId w15:val="{8B6C1423-B074-4796-9AA0-82DF36DF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1265D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21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B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B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B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B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B7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45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2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9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9071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247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4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7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3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6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37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5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75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51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012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5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235043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Sorkhian</dc:creator>
  <cp:keywords/>
  <dc:description/>
  <cp:lastModifiedBy>Mohammad Sorkhian</cp:lastModifiedBy>
  <cp:revision>19</cp:revision>
  <dcterms:created xsi:type="dcterms:W3CDTF">2021-01-04T21:28:00Z</dcterms:created>
  <dcterms:modified xsi:type="dcterms:W3CDTF">2021-01-11T19:03:00Z</dcterms:modified>
</cp:coreProperties>
</file>